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AC" w:rsidRPr="00FC00D9" w:rsidRDefault="002F7FAC" w:rsidP="002F7FAC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C00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65848" cy="98107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АК_МИРЭА_ч_б.tif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1141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60" cy="10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AC" w:rsidRPr="0091212B" w:rsidRDefault="002F7FAC" w:rsidP="002F7FAC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FA6A98">
        <w:rPr>
          <w:rFonts w:ascii="Times New Roman" w:eastAsia="Times New Roman" w:hAnsi="Times New Roman" w:cs="Times New Roman"/>
          <w:szCs w:val="20"/>
          <w:lang w:eastAsia="ru-RU"/>
        </w:rPr>
        <w:t>МИНОБРНАУКИ РОССИИ</w:t>
      </w:r>
    </w:p>
    <w:p w:rsidR="002F7FAC" w:rsidRPr="0091212B" w:rsidRDefault="002F7FAC" w:rsidP="002F7FAC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b/>
          <w:bCs/>
          <w:spacing w:val="-2"/>
          <w:szCs w:val="20"/>
          <w:lang w:eastAsia="ru-RU"/>
        </w:rPr>
      </w:pPr>
      <w:r w:rsidRPr="00FA6A98">
        <w:rPr>
          <w:rFonts w:ascii="Times New Roman" w:eastAsia="Times New Roman" w:hAnsi="Times New Roman" w:cs="Times New Roman"/>
          <w:spacing w:val="-2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2F7FAC" w:rsidRPr="00FC00D9" w:rsidRDefault="002F7FAC" w:rsidP="002F7FAC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b/>
          <w:spacing w:val="-6"/>
          <w:sz w:val="24"/>
          <w:szCs w:val="24"/>
          <w:lang w:eastAsia="ru-RU"/>
        </w:rPr>
      </w:pPr>
      <w:r w:rsidRPr="00FC00D9">
        <w:rPr>
          <w:rFonts w:ascii="Times New Roman" w:eastAsia="Times New Roman" w:hAnsi="Times New Roman" w:cs="Times New Roman"/>
          <w:b/>
          <w:spacing w:val="-6"/>
          <w:sz w:val="24"/>
          <w:szCs w:val="24"/>
          <w:lang w:eastAsia="ru-RU"/>
        </w:rPr>
        <w:t>«МИРЭА – Российский технологический университет»</w:t>
      </w:r>
    </w:p>
    <w:p w:rsidR="002F7FAC" w:rsidRPr="00FC00D9" w:rsidRDefault="002F7FAC" w:rsidP="002F7FAC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C00D9">
        <w:rPr>
          <w:rFonts w:ascii="Times New Roman" w:eastAsia="Times New Roman" w:hAnsi="Times New Roman" w:cs="Times New Roman"/>
          <w:b/>
          <w:spacing w:val="-6"/>
          <w:sz w:val="32"/>
          <w:szCs w:val="32"/>
          <w:lang w:eastAsia="ru-RU"/>
        </w:rPr>
        <w:t>РТУ МИРЭА</w:t>
      </w:r>
    </w:p>
    <w:p w:rsidR="002F7FAC" w:rsidRPr="00FC00D9" w:rsidRDefault="002F7FAC" w:rsidP="002F7FAC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0D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кибернетики (ИК)</w:t>
      </w:r>
    </w:p>
    <w:p w:rsidR="002F7FAC" w:rsidRPr="00FC00D9" w:rsidRDefault="002F7FAC" w:rsidP="002F7FAC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0D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высшей математики (ВМ)</w:t>
      </w:r>
    </w:p>
    <w:p w:rsidR="002F7FAC" w:rsidRPr="00FC00D9" w:rsidRDefault="002F7FAC" w:rsidP="002F7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859" w:type="pct"/>
        <w:tblLook w:val="01E0" w:firstRow="1" w:lastRow="1" w:firstColumn="1" w:lastColumn="1" w:noHBand="0" w:noVBand="0"/>
      </w:tblPr>
      <w:tblGrid>
        <w:gridCol w:w="4535"/>
        <w:gridCol w:w="4535"/>
        <w:gridCol w:w="231"/>
      </w:tblGrid>
      <w:tr w:rsidR="002F7FAC" w:rsidRPr="00FC00D9" w:rsidTr="005215A7">
        <w:tc>
          <w:tcPr>
            <w:tcW w:w="2438" w:type="pct"/>
          </w:tcPr>
          <w:p w:rsidR="002F7FAC" w:rsidRPr="00FC00D9" w:rsidRDefault="002F7FAC" w:rsidP="005215A7">
            <w:pPr>
              <w:tabs>
                <w:tab w:val="left" w:leader="underscore" w:pos="7781"/>
              </w:tabs>
              <w:spacing w:before="27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8" w:type="pct"/>
          </w:tcPr>
          <w:p w:rsidR="002F7FAC" w:rsidRPr="00FC00D9" w:rsidRDefault="002F7FAC" w:rsidP="005215A7">
            <w:pPr>
              <w:tabs>
                <w:tab w:val="left" w:leader="underscore" w:pos="7781"/>
              </w:tabs>
              <w:spacing w:before="274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C00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РАБОТА ДОПУЩЕНА К ЗАЩИТЕ</w:t>
            </w:r>
          </w:p>
        </w:tc>
        <w:tc>
          <w:tcPr>
            <w:tcW w:w="124" w:type="pct"/>
          </w:tcPr>
          <w:p w:rsidR="002F7FAC" w:rsidRPr="00FC00D9" w:rsidRDefault="002F7FAC" w:rsidP="005215A7">
            <w:pPr>
              <w:tabs>
                <w:tab w:val="left" w:leader="underscore" w:pos="7781"/>
              </w:tabs>
              <w:spacing w:before="274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F7FAC" w:rsidRPr="00FC00D9" w:rsidTr="005215A7">
        <w:tc>
          <w:tcPr>
            <w:tcW w:w="2438" w:type="pct"/>
          </w:tcPr>
          <w:p w:rsidR="002F7FAC" w:rsidRPr="00FC00D9" w:rsidRDefault="002F7FAC" w:rsidP="005215A7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8" w:type="pct"/>
          </w:tcPr>
          <w:p w:rsidR="002F7FAC" w:rsidRPr="00FC00D9" w:rsidRDefault="002F7FAC" w:rsidP="005215A7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F7FAC" w:rsidRPr="00FC00D9" w:rsidRDefault="002F7FAC" w:rsidP="005215A7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0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Заведующий</w:t>
            </w:r>
          </w:p>
          <w:p w:rsidR="002F7FAC" w:rsidRPr="00FC00D9" w:rsidRDefault="002F7FAC" w:rsidP="005215A7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0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кафедрой ______________ </w:t>
            </w:r>
            <w:proofErr w:type="spellStart"/>
            <w:r w:rsidRPr="00FC00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Ю.И.Худак</w:t>
            </w:r>
            <w:proofErr w:type="spellEnd"/>
          </w:p>
        </w:tc>
        <w:tc>
          <w:tcPr>
            <w:tcW w:w="124" w:type="pct"/>
          </w:tcPr>
          <w:p w:rsidR="002F7FAC" w:rsidRPr="00FC00D9" w:rsidRDefault="002F7FAC" w:rsidP="005215A7">
            <w:pPr>
              <w:tabs>
                <w:tab w:val="left" w:leader="underscore" w:pos="778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F7FAC" w:rsidRPr="00FC00D9" w:rsidTr="005215A7">
        <w:trPr>
          <w:trHeight w:val="629"/>
        </w:trPr>
        <w:tc>
          <w:tcPr>
            <w:tcW w:w="2438" w:type="pct"/>
          </w:tcPr>
          <w:p w:rsidR="002F7FAC" w:rsidRPr="00FC00D9" w:rsidRDefault="002F7FAC" w:rsidP="005215A7">
            <w:pPr>
              <w:tabs>
                <w:tab w:val="left" w:leader="underscore" w:pos="7781"/>
              </w:tabs>
              <w:spacing w:before="27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38" w:type="pct"/>
          </w:tcPr>
          <w:p w:rsidR="002F7FAC" w:rsidRPr="00FC00D9" w:rsidRDefault="002F7FAC" w:rsidP="005215A7">
            <w:pPr>
              <w:tabs>
                <w:tab w:val="left" w:leader="underscore" w:pos="7781"/>
              </w:tabs>
              <w:spacing w:before="27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0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 __________2020 г.</w:t>
            </w:r>
          </w:p>
        </w:tc>
        <w:tc>
          <w:tcPr>
            <w:tcW w:w="124" w:type="pct"/>
          </w:tcPr>
          <w:p w:rsidR="002F7FAC" w:rsidRPr="00FC00D9" w:rsidRDefault="002F7FAC" w:rsidP="005215A7">
            <w:pPr>
              <w:tabs>
                <w:tab w:val="left" w:leader="underscore" w:pos="7781"/>
              </w:tabs>
              <w:spacing w:before="274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F7FAC" w:rsidRPr="00FC00D9" w:rsidRDefault="002F7FAC" w:rsidP="002F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7FAC" w:rsidRPr="00FC00D9" w:rsidRDefault="002F7FAC" w:rsidP="002F7F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FC00D9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ВЫПУСКНАЯ КВАЛИФИКАЦИОННАЯ РАБОТА </w:t>
      </w:r>
    </w:p>
    <w:p w:rsidR="002F7FAC" w:rsidRPr="00FC00D9" w:rsidRDefault="002F7FAC" w:rsidP="002F7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00D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направлению подготовки </w:t>
      </w:r>
      <w:r w:rsidRPr="00B5325E">
        <w:rPr>
          <w:rFonts w:ascii="Times New Roman" w:eastAsia="Times New Roman" w:hAnsi="Times New Roman" w:cs="Times New Roman"/>
          <w:sz w:val="28"/>
          <w:szCs w:val="24"/>
          <w:lang w:eastAsia="ru-RU"/>
        </w:rPr>
        <w:t>бакалавров</w:t>
      </w:r>
    </w:p>
    <w:p w:rsidR="002F7FAC" w:rsidRPr="00FC00D9" w:rsidRDefault="002F7FAC" w:rsidP="002F7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5325E">
        <w:rPr>
          <w:rFonts w:ascii="Times New Roman" w:eastAsia="Times New Roman" w:hAnsi="Times New Roman" w:cs="Times New Roman"/>
          <w:sz w:val="28"/>
          <w:szCs w:val="24"/>
          <w:lang w:eastAsia="ru-RU"/>
        </w:rPr>
        <w:t>01.03.02 «Прикладная математика и информатика»</w:t>
      </w:r>
    </w:p>
    <w:p w:rsidR="002F7FAC" w:rsidRPr="00FC00D9" w:rsidRDefault="002F7FAC" w:rsidP="002F7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F7FAC" w:rsidRPr="00B5325E" w:rsidRDefault="002F7FAC" w:rsidP="002F7FA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 w:rsidRPr="00FC00D9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</w:t>
      </w:r>
      <w:r w:rsidRPr="00FC00D9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4"/>
          <w:u w:val="single"/>
          <w:lang w:eastAsia="ru-RU"/>
        </w:rPr>
        <w:t>С</w:t>
      </w:r>
      <w:r w:rsidRPr="00B5325E">
        <w:rPr>
          <w:rFonts w:ascii="Times New Roman" w:eastAsia="Times New Roman" w:hAnsi="Times New Roman" w:cs="Times New Roman"/>
          <w:spacing w:val="-3"/>
          <w:sz w:val="28"/>
          <w:szCs w:val="24"/>
          <w:u w:val="single"/>
          <w:lang w:eastAsia="ru-RU"/>
        </w:rPr>
        <w:t>овременные методы растеризации трехмерных сцен.</w:t>
      </w:r>
    </w:p>
    <w:p w:rsidR="002F7FAC" w:rsidRPr="00FC00D9" w:rsidRDefault="002F7FAC" w:rsidP="002F7F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3"/>
        <w:gridCol w:w="2196"/>
        <w:gridCol w:w="2378"/>
        <w:gridCol w:w="2104"/>
      </w:tblGrid>
      <w:tr w:rsidR="00EF5D02" w:rsidRPr="00FC00D9" w:rsidTr="00EF5D02">
        <w:tc>
          <w:tcPr>
            <w:tcW w:w="3085" w:type="dxa"/>
          </w:tcPr>
          <w:p w:rsidR="002F7FAC" w:rsidRPr="00FC00D9" w:rsidRDefault="002F7FAC" w:rsidP="005215A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C00D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Обучающийся:</w:t>
            </w:r>
          </w:p>
        </w:tc>
        <w:tc>
          <w:tcPr>
            <w:tcW w:w="1753" w:type="dxa"/>
          </w:tcPr>
          <w:p w:rsidR="002F7FAC" w:rsidRPr="00FC00D9" w:rsidRDefault="002F7FAC" w:rsidP="005215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0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</w:p>
          <w:p w:rsidR="002F7FAC" w:rsidRPr="00FC00D9" w:rsidRDefault="002F7FAC" w:rsidP="005215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00D9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подпись</w:t>
            </w:r>
          </w:p>
        </w:tc>
        <w:tc>
          <w:tcPr>
            <w:tcW w:w="4733" w:type="dxa"/>
            <w:gridSpan w:val="2"/>
          </w:tcPr>
          <w:p w:rsidR="002F7FAC" w:rsidRPr="00B5325E" w:rsidRDefault="002F7FAC" w:rsidP="005215A7">
            <w:pPr>
              <w:ind w:left="2124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B5325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Гогинян Б.А.</w:t>
            </w:r>
          </w:p>
        </w:tc>
      </w:tr>
      <w:tr w:rsidR="00EF5D02" w:rsidRPr="00FC00D9" w:rsidTr="00EF5D02">
        <w:tc>
          <w:tcPr>
            <w:tcW w:w="3085" w:type="dxa"/>
          </w:tcPr>
          <w:p w:rsidR="002F7FAC" w:rsidRPr="00FC00D9" w:rsidRDefault="002F7FAC" w:rsidP="005215A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C00D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Шифр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17К9900</w:t>
            </w:r>
          </w:p>
        </w:tc>
        <w:tc>
          <w:tcPr>
            <w:tcW w:w="6486" w:type="dxa"/>
            <w:gridSpan w:val="3"/>
          </w:tcPr>
          <w:p w:rsidR="002F7FAC" w:rsidRPr="00FC00D9" w:rsidRDefault="002F7FAC" w:rsidP="005215A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F5D02" w:rsidRPr="00FC00D9" w:rsidTr="00EF5D02">
        <w:trPr>
          <w:trHeight w:val="946"/>
        </w:trPr>
        <w:tc>
          <w:tcPr>
            <w:tcW w:w="3085" w:type="dxa"/>
          </w:tcPr>
          <w:p w:rsidR="002F7FAC" w:rsidRPr="00FC00D9" w:rsidRDefault="002F7FAC" w:rsidP="005215A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C00D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Группа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КМБО-03-16</w:t>
            </w:r>
          </w:p>
        </w:tc>
        <w:tc>
          <w:tcPr>
            <w:tcW w:w="6486" w:type="dxa"/>
            <w:gridSpan w:val="3"/>
          </w:tcPr>
          <w:p w:rsidR="002F7FAC" w:rsidRPr="00FC00D9" w:rsidRDefault="00EF5D02" w:rsidP="005215A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374015</wp:posOffset>
                  </wp:positionV>
                  <wp:extent cx="1000760" cy="428625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ximile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89" t="26778" r="14444" b="18826"/>
                          <a:stretch/>
                        </pic:blipFill>
                        <pic:spPr bwMode="auto">
                          <a:xfrm>
                            <a:off x="0" y="0"/>
                            <a:ext cx="1000760" cy="428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F5D02" w:rsidRPr="00FC00D9" w:rsidTr="00EF5D02">
        <w:trPr>
          <w:trHeight w:val="1130"/>
        </w:trPr>
        <w:tc>
          <w:tcPr>
            <w:tcW w:w="3085" w:type="dxa"/>
          </w:tcPr>
          <w:p w:rsidR="002F7FAC" w:rsidRPr="00FC00D9" w:rsidRDefault="002F7FAC" w:rsidP="005215A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C00D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Руководитель работы</w:t>
            </w:r>
          </w:p>
        </w:tc>
        <w:tc>
          <w:tcPr>
            <w:tcW w:w="1753" w:type="dxa"/>
          </w:tcPr>
          <w:p w:rsidR="00EF5D02" w:rsidRPr="00EF5D02" w:rsidRDefault="00EF5D02" w:rsidP="00EF5D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______________________</w:t>
            </w:r>
          </w:p>
          <w:p w:rsidR="002F7FAC" w:rsidRPr="00FC00D9" w:rsidRDefault="002F7FAC" w:rsidP="005215A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C00D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2543" w:type="dxa"/>
          </w:tcPr>
          <w:p w:rsidR="002F7FAC" w:rsidRPr="00FC00D9" w:rsidRDefault="002F7FAC" w:rsidP="00EF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C00D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канд. </w:t>
            </w:r>
            <w:proofErr w:type="spellStart"/>
            <w:r w:rsidRPr="00FC00D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техн</w:t>
            </w:r>
            <w:proofErr w:type="spellEnd"/>
            <w:r w:rsidRPr="00FC00D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наук,</w:t>
            </w:r>
          </w:p>
          <w:p w:rsidR="002F7FAC" w:rsidRDefault="002F7FAC" w:rsidP="00EF5D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C00D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доцент, доцент</w:t>
            </w:r>
          </w:p>
          <w:p w:rsidR="002F7FAC" w:rsidRPr="00FC00D9" w:rsidRDefault="002F7FAC" w:rsidP="00EF5D0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2F7FAC" w:rsidRPr="00FC00D9" w:rsidRDefault="002F7FAC" w:rsidP="00EF5D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90" w:type="dxa"/>
          </w:tcPr>
          <w:p w:rsidR="002F7FAC" w:rsidRPr="00FC00D9" w:rsidRDefault="002F7FAC" w:rsidP="005215A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Парфенов Д.В.</w:t>
            </w:r>
          </w:p>
        </w:tc>
      </w:tr>
      <w:tr w:rsidR="00EF5D02" w:rsidRPr="00FC00D9" w:rsidTr="00EF5D02">
        <w:trPr>
          <w:trHeight w:val="797"/>
        </w:trPr>
        <w:tc>
          <w:tcPr>
            <w:tcW w:w="3085" w:type="dxa"/>
          </w:tcPr>
          <w:p w:rsidR="002F7FAC" w:rsidRPr="00FC00D9" w:rsidRDefault="002F7FAC" w:rsidP="005215A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753" w:type="dxa"/>
          </w:tcPr>
          <w:p w:rsidR="002F7FAC" w:rsidRPr="00FC00D9" w:rsidRDefault="002F7FAC" w:rsidP="005215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43" w:type="dxa"/>
          </w:tcPr>
          <w:p w:rsidR="002F7FAC" w:rsidRPr="00FC00D9" w:rsidRDefault="002F7FAC" w:rsidP="005215A7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90" w:type="dxa"/>
          </w:tcPr>
          <w:p w:rsidR="002F7FAC" w:rsidRPr="00FC00D9" w:rsidRDefault="002F7FAC" w:rsidP="005215A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2F7FAC" w:rsidRPr="00FC00D9" w:rsidRDefault="002F7FAC" w:rsidP="002F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7FAC" w:rsidRDefault="002F7FAC" w:rsidP="002F7FAC">
      <w:r>
        <w:br w:type="page"/>
      </w:r>
    </w:p>
    <w:tbl>
      <w:tblPr>
        <w:tblpPr w:leftFromText="180" w:rightFromText="180" w:vertAnchor="text" w:horzAnchor="margin" w:tblpY="95"/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8"/>
        <w:gridCol w:w="3119"/>
        <w:gridCol w:w="3119"/>
      </w:tblGrid>
      <w:tr w:rsidR="002F7FAC" w:rsidRPr="00AD4BD2" w:rsidTr="005215A7">
        <w:trPr>
          <w:cantSplit/>
          <w:trHeight w:val="184"/>
        </w:trPr>
        <w:tc>
          <w:tcPr>
            <w:tcW w:w="3118" w:type="dxa"/>
            <w:vAlign w:val="center"/>
          </w:tcPr>
          <w:p w:rsidR="002F7FAC" w:rsidRPr="00AD4BD2" w:rsidRDefault="002F7FAC" w:rsidP="005215A7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F7FAC" w:rsidRPr="00AD4BD2" w:rsidRDefault="002F7FAC" w:rsidP="005215A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F7FAC" w:rsidRPr="00AD4BD2" w:rsidRDefault="002F7FAC" w:rsidP="005215A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  <w:vAlign w:val="center"/>
          </w:tcPr>
          <w:p w:rsidR="002F7FAC" w:rsidRPr="00AD4BD2" w:rsidRDefault="002F7FAC" w:rsidP="005215A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85825" cy="1009650"/>
                  <wp:effectExtent l="0" t="0" r="0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F7FAC" w:rsidRPr="00AD4BD2" w:rsidRDefault="002F7FAC" w:rsidP="005215A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2F7FAC" w:rsidRPr="00AD4BD2" w:rsidTr="005215A7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2F7FAC" w:rsidRPr="00AD4BD2" w:rsidRDefault="002F7FAC" w:rsidP="005215A7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</w:p>
          <w:p w:rsidR="002F7FAC" w:rsidRPr="00AD4BD2" w:rsidRDefault="002F7FAC" w:rsidP="005215A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2F7FAC" w:rsidRPr="00AD4BD2" w:rsidRDefault="002F7FAC" w:rsidP="005215A7">
            <w:pPr>
              <w:spacing w:after="0" w:line="140" w:lineRule="exact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2F7FAC" w:rsidRPr="00AD4BD2" w:rsidTr="005215A7">
        <w:trPr>
          <w:cantSplit/>
          <w:trHeight w:val="18"/>
        </w:trPr>
        <w:tc>
          <w:tcPr>
            <w:tcW w:w="9356" w:type="dxa"/>
            <w:gridSpan w:val="3"/>
          </w:tcPr>
          <w:p w:rsidR="002F7FAC" w:rsidRPr="00AD4BD2" w:rsidRDefault="002F7FAC" w:rsidP="005215A7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2F7FAC" w:rsidRPr="00AD4BD2" w:rsidRDefault="002F7FAC" w:rsidP="005215A7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:rsidR="002F7FAC" w:rsidRPr="00AD4BD2" w:rsidRDefault="002F7FAC" w:rsidP="005215A7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2F7FAC" w:rsidRPr="00AD4BD2" w:rsidRDefault="002F7FAC" w:rsidP="005215A7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:rsidR="002F7FAC" w:rsidRPr="00AD4BD2" w:rsidRDefault="002F7FAC" w:rsidP="002F7FAC">
      <w:pPr>
        <w:rPr>
          <w:rFonts w:ascii="Times New Roman" w:hAnsi="Times New Roman" w:cs="Times New Roman"/>
          <w:sz w:val="28"/>
          <w:szCs w:val="28"/>
        </w:rPr>
      </w:pPr>
    </w:p>
    <w:p w:rsidR="002F7FAC" w:rsidRPr="00AD4BD2" w:rsidRDefault="002F7FAC" w:rsidP="002F7FAC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 кибернетики </w:t>
      </w:r>
    </w:p>
    <w:p w:rsidR="002F7FAC" w:rsidRPr="00AD4BD2" w:rsidRDefault="002F7FAC" w:rsidP="002F7FAC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BD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высшей математики</w:t>
      </w:r>
    </w:p>
    <w:p w:rsidR="002F7FAC" w:rsidRPr="00AD4BD2" w:rsidRDefault="002F7FAC" w:rsidP="002F7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944" w:type="pct"/>
        <w:tblLook w:val="01E0" w:firstRow="1" w:lastRow="1" w:firstColumn="1" w:lastColumn="1" w:noHBand="0" w:noVBand="0"/>
      </w:tblPr>
      <w:tblGrid>
        <w:gridCol w:w="4929"/>
        <w:gridCol w:w="4535"/>
      </w:tblGrid>
      <w:tr w:rsidR="002F7FAC" w:rsidRPr="00AD4BD2" w:rsidTr="005215A7">
        <w:tc>
          <w:tcPr>
            <w:tcW w:w="2604" w:type="pct"/>
          </w:tcPr>
          <w:p w:rsidR="002F7FAC" w:rsidRPr="00AD4BD2" w:rsidRDefault="002F7FAC" w:rsidP="005215A7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2396" w:type="pct"/>
          </w:tcPr>
          <w:p w:rsidR="002F7FAC" w:rsidRPr="00AD4BD2" w:rsidRDefault="002F7FAC" w:rsidP="005215A7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2F7FAC" w:rsidRPr="00AD4BD2" w:rsidTr="005215A7">
        <w:tc>
          <w:tcPr>
            <w:tcW w:w="2604" w:type="pct"/>
          </w:tcPr>
          <w:p w:rsidR="002F7FAC" w:rsidRPr="00AD4BD2" w:rsidRDefault="002F7FAC" w:rsidP="005215A7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F7FAC" w:rsidRPr="00AD4BD2" w:rsidRDefault="002F7FAC" w:rsidP="005215A7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Заведующий</w:t>
            </w:r>
          </w:p>
          <w:p w:rsidR="002F7FAC" w:rsidRPr="00AD4BD2" w:rsidRDefault="002F7FAC" w:rsidP="005215A7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кафедрой ___________</w:t>
            </w: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</w:t>
            </w: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 Ю.И. </w:t>
            </w:r>
            <w:proofErr w:type="spellStart"/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Худак</w:t>
            </w:r>
            <w:proofErr w:type="spellEnd"/>
          </w:p>
          <w:p w:rsidR="002F7FAC" w:rsidRPr="00AD4BD2" w:rsidRDefault="002F7FAC" w:rsidP="005215A7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396" w:type="pct"/>
          </w:tcPr>
          <w:p w:rsidR="002F7FAC" w:rsidRPr="00AD4BD2" w:rsidRDefault="002F7FAC" w:rsidP="005215A7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F7FAC" w:rsidRPr="00AD4BD2" w:rsidRDefault="002F7FAC" w:rsidP="005215A7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</w:p>
          <w:p w:rsidR="002F7FAC" w:rsidRPr="00AD4BD2" w:rsidRDefault="002F7FAC" w:rsidP="005215A7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института ______________ М.П. Романов </w:t>
            </w:r>
          </w:p>
        </w:tc>
      </w:tr>
      <w:tr w:rsidR="002F7FAC" w:rsidRPr="00AD4BD2" w:rsidTr="005215A7">
        <w:trPr>
          <w:trHeight w:val="302"/>
        </w:trPr>
        <w:tc>
          <w:tcPr>
            <w:tcW w:w="2604" w:type="pct"/>
          </w:tcPr>
          <w:p w:rsidR="002F7FAC" w:rsidRPr="00AD4BD2" w:rsidRDefault="002F7FAC" w:rsidP="005215A7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«_____» _____________2020 г.</w:t>
            </w:r>
          </w:p>
        </w:tc>
        <w:tc>
          <w:tcPr>
            <w:tcW w:w="2396" w:type="pct"/>
          </w:tcPr>
          <w:p w:rsidR="002F7FAC" w:rsidRPr="00AD4BD2" w:rsidRDefault="002F7FAC" w:rsidP="005215A7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«_____» _____________2020 г.</w:t>
            </w:r>
          </w:p>
        </w:tc>
      </w:tr>
    </w:tbl>
    <w:p w:rsidR="002F7FAC" w:rsidRPr="00AD4BD2" w:rsidRDefault="002F7FAC" w:rsidP="002F7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</w:pPr>
    </w:p>
    <w:p w:rsidR="002F7FAC" w:rsidRPr="00AD4BD2" w:rsidRDefault="002F7FAC" w:rsidP="002F7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AD4BD2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ЗАДАНИЕ</w:t>
      </w:r>
    </w:p>
    <w:p w:rsidR="002F7FAC" w:rsidRPr="00AD4BD2" w:rsidRDefault="002F7FAC" w:rsidP="002F7F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AD4BD2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на выполнение выпускной квалификационной работы бакалавра</w:t>
      </w:r>
    </w:p>
    <w:p w:rsidR="002F7FAC" w:rsidRPr="00AD4BD2" w:rsidRDefault="002F7FAC" w:rsidP="002F7F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7FAC" w:rsidRPr="00AD4BD2" w:rsidRDefault="002F7FAC" w:rsidP="002F7FA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D4BD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Обучающийся: Гогинян Борис Андреевич</w:t>
      </w:r>
    </w:p>
    <w:p w:rsidR="002F7FAC" w:rsidRPr="00AD4BD2" w:rsidRDefault="002F7FAC" w:rsidP="002F7FA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</w:pPr>
      <w:r w:rsidRPr="00AD4BD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Шифр: </w:t>
      </w:r>
      <w:r w:rsidRPr="00AD4B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17К9900</w:t>
      </w:r>
    </w:p>
    <w:p w:rsidR="002F7FAC" w:rsidRPr="00AD4BD2" w:rsidRDefault="002F7FAC" w:rsidP="002F7FA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AD4BD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Направление подготовки 01.03.02 «Прикладная математика и информатика» </w:t>
      </w:r>
    </w:p>
    <w:p w:rsidR="002F7FAC" w:rsidRPr="00AD4BD2" w:rsidRDefault="002F7FAC" w:rsidP="002F7FA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AD4BD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Группа КМБО-03-16</w:t>
      </w:r>
    </w:p>
    <w:p w:rsidR="002F7FAC" w:rsidRPr="00AD4BD2" w:rsidRDefault="002F7FAC" w:rsidP="002F7FA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</w:pPr>
    </w:p>
    <w:p w:rsidR="002F7FAC" w:rsidRPr="002F7FAC" w:rsidRDefault="002F7FAC" w:rsidP="002F7FAC">
      <w:pPr>
        <w:pStyle w:val="a9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 w:eastAsia="ru-RU"/>
        </w:rPr>
      </w:pPr>
      <w:r w:rsidRPr="002F7FAC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  <w:t xml:space="preserve">Тема выпускной квалификационной работы: </w:t>
      </w:r>
    </w:p>
    <w:p w:rsidR="002F7FAC" w:rsidRPr="002F7FAC" w:rsidRDefault="002F7FAC" w:rsidP="002F7FAC">
      <w:pPr>
        <w:pStyle w:val="a9"/>
        <w:widowControl w:val="0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</w:pPr>
      <w:r w:rsidRPr="002F7FAC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>C</w:t>
      </w:r>
      <w:proofErr w:type="spellStart"/>
      <w:r w:rsidRPr="002F7FAC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овременные</w:t>
      </w:r>
      <w:proofErr w:type="spellEnd"/>
      <w:r w:rsidRPr="002F7FAC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мето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ды растеризации трехмерных сцен</w:t>
      </w:r>
    </w:p>
    <w:p w:rsidR="002F7FAC" w:rsidRPr="00AD4BD2" w:rsidRDefault="002F7FAC" w:rsidP="002F7FA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</w:pPr>
      <w:r w:rsidRPr="00AD4BD2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  <w:t>2. Цель и задачи выпускной квалификационной работы</w:t>
      </w:r>
    </w:p>
    <w:p w:rsidR="002F7FAC" w:rsidRPr="00AD4BD2" w:rsidRDefault="002F7FAC" w:rsidP="002F7FA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BD2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  <w:t>Цель работы:</w:t>
      </w:r>
      <w:r w:rsidRPr="00AD4BD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сравнить алгоритмы трассировки лучей, реализованные в различных бесплатных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программных пакетах</w:t>
      </w:r>
      <w:r w:rsidRPr="00AD4BD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для трехмерной визуализации.</w:t>
      </w:r>
    </w:p>
    <w:p w:rsidR="002F7FAC" w:rsidRDefault="002F7FAC" w:rsidP="002F7FA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</w:pPr>
      <w:r w:rsidRPr="00AD4BD2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  <w:t xml:space="preserve">Задачи работы: </w:t>
      </w:r>
    </w:p>
    <w:p w:rsidR="002F7FAC" w:rsidRDefault="002F7FAC" w:rsidP="002F7FA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AD4BD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П</w:t>
      </w:r>
      <w:r w:rsidRPr="00AD4BD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остроить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несколько </w:t>
      </w:r>
      <w:r w:rsidRPr="00AD4BD2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трехмерны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х моделей сцен с помощью различных программных пакетов.</w:t>
      </w:r>
    </w:p>
    <w:p w:rsidR="002F7FAC" w:rsidRPr="002F7FAC" w:rsidRDefault="002F7FAC" w:rsidP="002F7FAC">
      <w:pPr>
        <w:pStyle w:val="a9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2F7FAC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Произвести настройку параметров пакетов таким образом, чтобы получить идентичные максимально близкие изображения каждой сцены. </w:t>
      </w:r>
    </w:p>
    <w:p w:rsidR="002F7FAC" w:rsidRDefault="002F7FAC" w:rsidP="002F7FAC">
      <w:pPr>
        <w:pStyle w:val="a9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Построить </w:t>
      </w:r>
      <w:r w:rsidRPr="002F7FAC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эталонное изображение, с которым будет проводит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ь</w:t>
      </w:r>
      <w:r w:rsidRPr="002F7FAC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ся сравнение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результатов работы сравниваемых программных пакетов.</w:t>
      </w:r>
    </w:p>
    <w:p w:rsidR="002F7FAC" w:rsidRDefault="002F7FAC" w:rsidP="002F7FAC">
      <w:pPr>
        <w:pStyle w:val="a9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З</w:t>
      </w:r>
      <w:r w:rsidRPr="002F7FAC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апустить </w:t>
      </w:r>
      <w:proofErr w:type="spellStart"/>
      <w:r w:rsidR="007F370B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отрисовку</w:t>
      </w:r>
      <w:proofErr w:type="spellEnd"/>
      <w:r w:rsidRPr="002F7FAC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с ограничением по времени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работы</w:t>
      </w:r>
      <w:r w:rsidRPr="002F7FAC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и/или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по количеству </w:t>
      </w:r>
      <w:proofErr w:type="spellStart"/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задействуемых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потоков.</w:t>
      </w:r>
      <w:r w:rsidRPr="002F7FAC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</w:t>
      </w:r>
    </w:p>
    <w:p w:rsidR="002F7FAC" w:rsidRPr="002F7FAC" w:rsidRDefault="002F7FAC" w:rsidP="002F7FAC">
      <w:pPr>
        <w:pStyle w:val="a9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П</w:t>
      </w:r>
      <w:r w:rsidRPr="002F7FAC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остроить графики </w:t>
      </w:r>
      <w:r w:rsidR="007F370B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зависимости скорости от количества потоков и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зависимости</w:t>
      </w:r>
      <w:r w:rsidR="007F370B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качества построенного изображения от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</w:t>
      </w:r>
      <w:r w:rsidR="007F370B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времени</w:t>
      </w:r>
      <w:r w:rsidRPr="002F7FAC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</w:t>
      </w:r>
      <w:r w:rsidR="007F370B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работы</w:t>
      </w:r>
      <w:r w:rsidRPr="002F7FAC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с помощью метрики PSNR.</w:t>
      </w:r>
    </w:p>
    <w:p w:rsidR="002F7FAC" w:rsidRPr="00AD4BD2" w:rsidRDefault="002F7FAC" w:rsidP="002F7FA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</w:pPr>
      <w:r w:rsidRPr="00AD4BD2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  <w:t>3. Этапы выполнения выпускной квалификационной работы бакалавра</w:t>
      </w:r>
    </w:p>
    <w:p w:rsidR="002F7FAC" w:rsidRPr="00AD4BD2" w:rsidRDefault="002F7FAC" w:rsidP="002F7FA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8"/>
        <w:gridCol w:w="3260"/>
        <w:gridCol w:w="3828"/>
        <w:gridCol w:w="1665"/>
      </w:tblGrid>
      <w:tr w:rsidR="002F7FAC" w:rsidRPr="00AD4BD2" w:rsidTr="005215A7">
        <w:tc>
          <w:tcPr>
            <w:tcW w:w="427" w:type="pct"/>
            <w:vAlign w:val="center"/>
          </w:tcPr>
          <w:p w:rsidR="002F7FAC" w:rsidRPr="00AD4BD2" w:rsidRDefault="002F7FAC" w:rsidP="00521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этапа</w:t>
            </w:r>
          </w:p>
        </w:tc>
        <w:tc>
          <w:tcPr>
            <w:tcW w:w="1703" w:type="pct"/>
            <w:vAlign w:val="center"/>
          </w:tcPr>
          <w:p w:rsidR="002F7FAC" w:rsidRPr="00AD4BD2" w:rsidRDefault="002F7FAC" w:rsidP="00521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Содержание этапа ВКР</w:t>
            </w:r>
          </w:p>
        </w:tc>
        <w:tc>
          <w:tcPr>
            <w:tcW w:w="2000" w:type="pct"/>
            <w:vAlign w:val="center"/>
          </w:tcPr>
          <w:p w:rsidR="002F7FAC" w:rsidRPr="00AD4BD2" w:rsidRDefault="002F7FAC" w:rsidP="00521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выполнения этапа ВКР</w:t>
            </w:r>
          </w:p>
        </w:tc>
        <w:tc>
          <w:tcPr>
            <w:tcW w:w="870" w:type="pct"/>
            <w:vAlign w:val="center"/>
          </w:tcPr>
          <w:p w:rsidR="002F7FAC" w:rsidRPr="00AD4BD2" w:rsidRDefault="002F7FAC" w:rsidP="00521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</w:t>
            </w:r>
          </w:p>
          <w:p w:rsidR="002F7FAC" w:rsidRPr="00AD4BD2" w:rsidRDefault="002F7FAC" w:rsidP="00521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выполнения</w:t>
            </w:r>
          </w:p>
        </w:tc>
      </w:tr>
      <w:tr w:rsidR="002F7FAC" w:rsidRPr="00AD4BD2" w:rsidTr="005215A7">
        <w:tc>
          <w:tcPr>
            <w:tcW w:w="427" w:type="pct"/>
            <w:vAlign w:val="center"/>
          </w:tcPr>
          <w:p w:rsidR="002F7FAC" w:rsidRPr="00AD4BD2" w:rsidRDefault="002F7FAC" w:rsidP="002F7F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3" w:type="pct"/>
            <w:vAlign w:val="center"/>
          </w:tcPr>
          <w:p w:rsidR="002F7FAC" w:rsidRPr="002F7FAC" w:rsidRDefault="002F7FAC" w:rsidP="005215A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FAC">
              <w:rPr>
                <w:rFonts w:ascii="Times New Roman" w:hAnsi="Times New Roman" w:cs="Times New Roman"/>
                <w:sz w:val="24"/>
                <w:szCs w:val="24"/>
              </w:rPr>
              <w:t>Работа с литературой по теме ВКР</w:t>
            </w:r>
          </w:p>
        </w:tc>
        <w:tc>
          <w:tcPr>
            <w:tcW w:w="2000" w:type="pct"/>
            <w:vAlign w:val="center"/>
          </w:tcPr>
          <w:p w:rsidR="002F7FAC" w:rsidRPr="00AD4BD2" w:rsidRDefault="002F7FAC" w:rsidP="005215A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Обзор литературы по физически корректному рендерингу</w:t>
            </w:r>
          </w:p>
        </w:tc>
        <w:tc>
          <w:tcPr>
            <w:tcW w:w="870" w:type="pct"/>
            <w:vAlign w:val="center"/>
          </w:tcPr>
          <w:p w:rsidR="002F7FAC" w:rsidRPr="00AD4BD2" w:rsidRDefault="002F7FAC" w:rsidP="005215A7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04.03.2020</w:t>
            </w:r>
          </w:p>
        </w:tc>
      </w:tr>
      <w:tr w:rsidR="002F7FAC" w:rsidRPr="00AD4BD2" w:rsidTr="005215A7">
        <w:tc>
          <w:tcPr>
            <w:tcW w:w="427" w:type="pct"/>
            <w:vAlign w:val="center"/>
          </w:tcPr>
          <w:p w:rsidR="002F7FAC" w:rsidRPr="00AD4BD2" w:rsidRDefault="002F7FAC" w:rsidP="002F7F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3" w:type="pct"/>
            <w:vAlign w:val="center"/>
          </w:tcPr>
          <w:p w:rsidR="002F7FAC" w:rsidRPr="00AD4BD2" w:rsidRDefault="002F7FAC" w:rsidP="005215A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Построение трехмерных сцен</w:t>
            </w:r>
          </w:p>
        </w:tc>
        <w:tc>
          <w:tcPr>
            <w:tcW w:w="2000" w:type="pct"/>
            <w:vAlign w:val="center"/>
          </w:tcPr>
          <w:p w:rsidR="000809CB" w:rsidRDefault="000809CB" w:rsidP="002F7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Пять трехмерных сцен</w:t>
            </w:r>
          </w:p>
          <w:p w:rsidR="002B6AC1" w:rsidRDefault="002B6AC1" w:rsidP="002F7F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идентичных параметров для каждого из исследуемых рендеров</w:t>
            </w:r>
          </w:p>
          <w:p w:rsidR="002F7FAC" w:rsidRPr="00AD4BD2" w:rsidRDefault="002F7FAC" w:rsidP="002B6A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0" w:type="pct"/>
            <w:vAlign w:val="center"/>
          </w:tcPr>
          <w:p w:rsidR="002F7FAC" w:rsidRPr="00AD4BD2" w:rsidRDefault="002F7FAC" w:rsidP="005215A7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25.03.2020</w:t>
            </w:r>
          </w:p>
        </w:tc>
      </w:tr>
      <w:tr w:rsidR="002F7FAC" w:rsidRPr="00AD4BD2" w:rsidTr="005215A7">
        <w:tc>
          <w:tcPr>
            <w:tcW w:w="427" w:type="pct"/>
            <w:vAlign w:val="center"/>
          </w:tcPr>
          <w:p w:rsidR="002F7FAC" w:rsidRPr="00AD4BD2" w:rsidRDefault="002F7FAC" w:rsidP="002F7F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3" w:type="pct"/>
            <w:vAlign w:val="center"/>
          </w:tcPr>
          <w:p w:rsidR="002F7FAC" w:rsidRPr="00AD4BD2" w:rsidRDefault="002F7FAC" w:rsidP="00521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результатов экспериментов</w:t>
            </w:r>
          </w:p>
        </w:tc>
        <w:tc>
          <w:tcPr>
            <w:tcW w:w="2000" w:type="pct"/>
            <w:vAlign w:val="center"/>
          </w:tcPr>
          <w:p w:rsidR="002F7FAC" w:rsidRDefault="002F7FAC" w:rsidP="002F7FA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Изображения, построенные за ограниченное время с использованием распараллеливания на 6 или 12 потоков</w:t>
            </w:r>
          </w:p>
          <w:p w:rsidR="002F7FAC" w:rsidRDefault="002F7FAC" w:rsidP="002F7FA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времени построения изображений при распараллеливании на 6 или 12 потоков</w:t>
            </w:r>
          </w:p>
          <w:p w:rsidR="002F7FAC" w:rsidRPr="00AD4BD2" w:rsidRDefault="002F7FAC" w:rsidP="000809C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</w:t>
            </w:r>
            <w:r w:rsidR="000809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качества экспериментальных изображений в сравнении с эталонным</w:t>
            </w:r>
          </w:p>
        </w:tc>
        <w:tc>
          <w:tcPr>
            <w:tcW w:w="870" w:type="pct"/>
            <w:vAlign w:val="center"/>
          </w:tcPr>
          <w:p w:rsidR="002F7FAC" w:rsidRPr="00AD4BD2" w:rsidRDefault="002F7FAC" w:rsidP="005215A7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15.04.2020</w:t>
            </w:r>
          </w:p>
        </w:tc>
      </w:tr>
      <w:tr w:rsidR="002F7FAC" w:rsidRPr="00AD4BD2" w:rsidTr="005215A7">
        <w:tc>
          <w:tcPr>
            <w:tcW w:w="427" w:type="pct"/>
            <w:vAlign w:val="center"/>
          </w:tcPr>
          <w:p w:rsidR="002F7FAC" w:rsidRPr="00AD4BD2" w:rsidRDefault="002F7FAC" w:rsidP="005215A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3" w:type="pct"/>
            <w:vAlign w:val="center"/>
          </w:tcPr>
          <w:p w:rsidR="002F7FAC" w:rsidRPr="00AD4BD2" w:rsidRDefault="002F7FAC" w:rsidP="005215A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презентации работы</w:t>
            </w:r>
          </w:p>
        </w:tc>
        <w:tc>
          <w:tcPr>
            <w:tcW w:w="2000" w:type="pct"/>
            <w:vAlign w:val="center"/>
          </w:tcPr>
          <w:p w:rsidR="002F7FAC" w:rsidRPr="00AD4BD2" w:rsidRDefault="002F7FAC" w:rsidP="005215A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</w:t>
            </w:r>
          </w:p>
        </w:tc>
        <w:tc>
          <w:tcPr>
            <w:tcW w:w="870" w:type="pct"/>
            <w:vAlign w:val="center"/>
          </w:tcPr>
          <w:p w:rsidR="002F7FAC" w:rsidRDefault="002F7FAC" w:rsidP="005215A7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23.05.2020</w:t>
            </w:r>
          </w:p>
        </w:tc>
      </w:tr>
      <w:tr w:rsidR="002F7FAC" w:rsidRPr="00AD4BD2" w:rsidTr="005215A7">
        <w:tc>
          <w:tcPr>
            <w:tcW w:w="427" w:type="pct"/>
            <w:vAlign w:val="center"/>
          </w:tcPr>
          <w:p w:rsidR="002F7FAC" w:rsidRPr="00AD4BD2" w:rsidRDefault="002F7FAC" w:rsidP="002F7F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3" w:type="pct"/>
            <w:vAlign w:val="center"/>
          </w:tcPr>
          <w:p w:rsidR="002F7FAC" w:rsidRPr="00AD4BD2" w:rsidRDefault="002F7FAC" w:rsidP="005215A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работы</w:t>
            </w:r>
          </w:p>
        </w:tc>
        <w:tc>
          <w:tcPr>
            <w:tcW w:w="2000" w:type="pct"/>
            <w:vAlign w:val="center"/>
          </w:tcPr>
          <w:p w:rsidR="002F7FAC" w:rsidRPr="00AD4BD2" w:rsidRDefault="002F7FAC" w:rsidP="005215A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Оформленный текст ВКР</w:t>
            </w:r>
          </w:p>
        </w:tc>
        <w:tc>
          <w:tcPr>
            <w:tcW w:w="870" w:type="pct"/>
            <w:vAlign w:val="center"/>
          </w:tcPr>
          <w:p w:rsidR="002F7FAC" w:rsidRDefault="007F370B" w:rsidP="005215A7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2F7F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.06.2020</w:t>
            </w:r>
          </w:p>
        </w:tc>
      </w:tr>
    </w:tbl>
    <w:p w:rsidR="002F7FAC" w:rsidRDefault="002F7FAC" w:rsidP="002F7FA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</w:pPr>
    </w:p>
    <w:p w:rsidR="002F7FAC" w:rsidRPr="00AD4BD2" w:rsidRDefault="002F7FAC" w:rsidP="002F7FA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</w:pPr>
      <w:r w:rsidRPr="00AD4BD2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  <w:t>4. Перечень разрабатываемых документов и графических материалов</w:t>
      </w:r>
    </w:p>
    <w:p w:rsidR="002F7FAC" w:rsidRDefault="002F7FAC" w:rsidP="002F7FA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1. Построение эталонных изображений для трехмерных сцен, используемых для сравнения программных пакетов.</w:t>
      </w:r>
    </w:p>
    <w:p w:rsidR="002F7FAC" w:rsidRDefault="002F7FAC" w:rsidP="002F7FA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2. Построение изображений трехмерных сцен с помощью сравниваемых программных пакетов при ограничении по времени работы.</w:t>
      </w:r>
    </w:p>
    <w:p w:rsidR="002F7FAC" w:rsidRDefault="002F7FAC" w:rsidP="002F7FA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3. Построение изображений трехмерных сцен с помощью сравниваемых программных пакетов при использовании распараллеливания.</w:t>
      </w:r>
    </w:p>
    <w:p w:rsidR="002F7FAC" w:rsidRPr="002F7FAC" w:rsidRDefault="002F7FAC" w:rsidP="002F7FAC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4. Сравнение результатов работы исследуемых программных пакетов по времени и качеству построенных изображений</w:t>
      </w:r>
    </w:p>
    <w:p w:rsidR="002F7FAC" w:rsidRPr="00AD4BD2" w:rsidRDefault="002F7FAC" w:rsidP="002F7F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7FAC" w:rsidRPr="00AD4BD2" w:rsidRDefault="002F7FAC" w:rsidP="002F7FA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</w:pPr>
      <w:r w:rsidRPr="00AD4BD2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501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425"/>
        <w:gridCol w:w="1794"/>
        <w:gridCol w:w="1595"/>
        <w:gridCol w:w="1791"/>
      </w:tblGrid>
      <w:tr w:rsidR="002F7FAC" w:rsidRPr="00AD4BD2" w:rsidTr="005215A7">
        <w:tc>
          <w:tcPr>
            <w:tcW w:w="2344" w:type="pct"/>
            <w:shd w:val="clear" w:color="auto" w:fill="auto"/>
            <w:vAlign w:val="center"/>
          </w:tcPr>
          <w:p w:rsidR="002F7FAC" w:rsidRPr="00AD4BD2" w:rsidRDefault="002F7FAC" w:rsidP="005215A7">
            <w:pPr>
              <w:shd w:val="clear" w:color="auto" w:fill="FFFFFF"/>
              <w:tabs>
                <w:tab w:val="left" w:pos="2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Функциональные обязанности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2F7FAC" w:rsidRPr="00AD4BD2" w:rsidRDefault="002F7FAC" w:rsidP="005215A7">
            <w:pPr>
              <w:shd w:val="clear" w:color="auto" w:fill="FFFFFF"/>
              <w:tabs>
                <w:tab w:val="left" w:pos="240"/>
              </w:tabs>
              <w:spacing w:after="0" w:line="240" w:lineRule="auto"/>
              <w:ind w:left="6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Должность в</w:t>
            </w:r>
          </w:p>
          <w:p w:rsidR="002F7FAC" w:rsidRPr="00AD4BD2" w:rsidRDefault="002F7FAC" w:rsidP="005215A7">
            <w:pPr>
              <w:shd w:val="clear" w:color="auto" w:fill="FFFFFF"/>
              <w:tabs>
                <w:tab w:val="left" w:pos="240"/>
              </w:tabs>
              <w:spacing w:after="0" w:line="240" w:lineRule="auto"/>
              <w:ind w:left="6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Университете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2F7FAC" w:rsidRPr="00AD4BD2" w:rsidRDefault="002F7FAC" w:rsidP="005215A7">
            <w:pPr>
              <w:shd w:val="clear" w:color="auto" w:fill="FFFFFF"/>
              <w:tabs>
                <w:tab w:val="left" w:pos="2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2F7FAC" w:rsidRPr="00AD4BD2" w:rsidRDefault="002F7FAC" w:rsidP="005215A7">
            <w:pPr>
              <w:shd w:val="clear" w:color="auto" w:fill="FFFFFF"/>
              <w:tabs>
                <w:tab w:val="left" w:pos="2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</w:tr>
      <w:tr w:rsidR="002F7FAC" w:rsidRPr="00AD4BD2" w:rsidTr="005215A7">
        <w:trPr>
          <w:trHeight w:hRule="exact" w:val="987"/>
        </w:trPr>
        <w:tc>
          <w:tcPr>
            <w:tcW w:w="2344" w:type="pct"/>
            <w:shd w:val="clear" w:color="auto" w:fill="auto"/>
            <w:vAlign w:val="center"/>
          </w:tcPr>
          <w:p w:rsidR="002F7FAC" w:rsidRPr="00AD4BD2" w:rsidRDefault="002F7FAC" w:rsidP="005215A7">
            <w:pPr>
              <w:shd w:val="clear" w:color="auto" w:fill="FFFFFF"/>
              <w:tabs>
                <w:tab w:val="left" w:pos="240"/>
              </w:tabs>
              <w:spacing w:after="0" w:line="240" w:lineRule="auto"/>
              <w:ind w:left="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выпускной работы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2F7FAC" w:rsidRPr="00AD4BD2" w:rsidRDefault="002F7FAC" w:rsidP="005215A7">
            <w:pPr>
              <w:shd w:val="clear" w:color="auto" w:fill="FFFFFF"/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2F7FAC" w:rsidRPr="00AD4BD2" w:rsidRDefault="002F7FAC" w:rsidP="005215A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Парфенов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енис Васильевич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2F7FAC" w:rsidRPr="00AD4BD2" w:rsidRDefault="0088266F" w:rsidP="005215A7">
            <w:pPr>
              <w:shd w:val="clear" w:color="auto" w:fill="FFFFFF"/>
              <w:tabs>
                <w:tab w:val="left" w:pos="2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37763B">
                  <wp:extent cx="1000125" cy="4267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7FAC" w:rsidRPr="00AD4BD2" w:rsidRDefault="002F7FAC" w:rsidP="002F7FAC">
      <w:pPr>
        <w:shd w:val="clear" w:color="auto" w:fill="FFFFFF"/>
        <w:tabs>
          <w:tab w:val="left" w:leader="underscore" w:pos="5827"/>
        </w:tabs>
        <w:spacing w:after="0" w:line="240" w:lineRule="auto"/>
        <w:ind w:left="168"/>
        <w:jc w:val="both"/>
        <w:rPr>
          <w:rFonts w:ascii="Times New Roman" w:eastAsia="Times New Roman" w:hAnsi="Times New Roman" w:cs="Times New Roman"/>
          <w:iCs/>
          <w:spacing w:val="-4"/>
          <w:sz w:val="24"/>
          <w:szCs w:val="24"/>
          <w:lang w:eastAsia="ru-RU"/>
        </w:rPr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4786"/>
        <w:gridCol w:w="284"/>
        <w:gridCol w:w="4536"/>
      </w:tblGrid>
      <w:tr w:rsidR="002F7FAC" w:rsidRPr="00AD4BD2" w:rsidTr="005215A7">
        <w:tc>
          <w:tcPr>
            <w:tcW w:w="4786" w:type="dxa"/>
          </w:tcPr>
          <w:p w:rsidR="002F7FAC" w:rsidRPr="00AD4BD2" w:rsidRDefault="002F7FAC" w:rsidP="005215A7">
            <w:pPr>
              <w:tabs>
                <w:tab w:val="left" w:leader="underscore" w:pos="5827"/>
              </w:tabs>
              <w:spacing w:after="0" w:line="413" w:lineRule="exact"/>
              <w:jc w:val="both"/>
              <w:rPr>
                <w:rFonts w:ascii="Times New Roman" w:eastAsia="Times New Roman" w:hAnsi="Times New Roman" w:cs="Times New Roman"/>
                <w:iCs/>
                <w:spacing w:val="-4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iCs/>
                <w:spacing w:val="-4"/>
                <w:sz w:val="24"/>
                <w:szCs w:val="24"/>
                <w:lang w:eastAsia="ru-RU"/>
              </w:rPr>
              <w:t>Задание выдал</w:t>
            </w:r>
          </w:p>
        </w:tc>
        <w:tc>
          <w:tcPr>
            <w:tcW w:w="284" w:type="dxa"/>
          </w:tcPr>
          <w:p w:rsidR="002F7FAC" w:rsidRPr="00AD4BD2" w:rsidRDefault="002F7FAC" w:rsidP="005215A7">
            <w:pPr>
              <w:tabs>
                <w:tab w:val="left" w:leader="underscore" w:pos="5827"/>
              </w:tabs>
              <w:spacing w:after="0" w:line="413" w:lineRule="exact"/>
              <w:jc w:val="both"/>
              <w:rPr>
                <w:rFonts w:ascii="Times New Roman" w:eastAsia="Times New Roman" w:hAnsi="Times New Roman" w:cs="Times New Roman"/>
                <w:iCs/>
                <w:spacing w:val="-4"/>
                <w:sz w:val="24"/>
                <w:szCs w:val="24"/>
                <w:lang w:eastAsia="ru-RU"/>
              </w:rPr>
            </w:pPr>
          </w:p>
          <w:p w:rsidR="002F7FAC" w:rsidRPr="00AD4BD2" w:rsidRDefault="002F7FAC" w:rsidP="005215A7">
            <w:pPr>
              <w:tabs>
                <w:tab w:val="left" w:leader="underscore" w:pos="5827"/>
              </w:tabs>
              <w:spacing w:after="0" w:line="413" w:lineRule="exact"/>
              <w:jc w:val="both"/>
              <w:rPr>
                <w:rFonts w:ascii="Times New Roman" w:eastAsia="Times New Roman" w:hAnsi="Times New Roman" w:cs="Times New Roman"/>
                <w:iCs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</w:tcPr>
          <w:p w:rsidR="002F7FAC" w:rsidRPr="00AD4BD2" w:rsidRDefault="002F7FAC" w:rsidP="005215A7">
            <w:pPr>
              <w:tabs>
                <w:tab w:val="left" w:leader="underscore" w:pos="5827"/>
              </w:tabs>
              <w:spacing w:after="0" w:line="413" w:lineRule="exact"/>
              <w:jc w:val="both"/>
              <w:rPr>
                <w:rFonts w:ascii="Times New Roman" w:eastAsia="Times New Roman" w:hAnsi="Times New Roman" w:cs="Times New Roman"/>
                <w:iCs/>
                <w:spacing w:val="-4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iCs/>
                <w:spacing w:val="-3"/>
                <w:sz w:val="24"/>
                <w:szCs w:val="24"/>
                <w:lang w:eastAsia="ru-RU"/>
              </w:rPr>
              <w:t>Задание принял к исполнению</w:t>
            </w:r>
          </w:p>
        </w:tc>
      </w:tr>
      <w:tr w:rsidR="002F7FAC" w:rsidRPr="00AD4BD2" w:rsidTr="005215A7">
        <w:trPr>
          <w:trHeight w:val="735"/>
        </w:trPr>
        <w:tc>
          <w:tcPr>
            <w:tcW w:w="4786" w:type="dxa"/>
            <w:vAlign w:val="center"/>
          </w:tcPr>
          <w:p w:rsidR="002F7FAC" w:rsidRPr="00AD4BD2" w:rsidRDefault="00F641DB" w:rsidP="005215A7">
            <w:pPr>
              <w:tabs>
                <w:tab w:val="left" w:leader="underscore" w:pos="5827"/>
              </w:tabs>
              <w:spacing w:after="0" w:line="240" w:lineRule="auto"/>
              <w:rPr>
                <w:rFonts w:ascii="Times New Roman" w:eastAsia="Times New Roman" w:hAnsi="Times New Roman" w:cs="Times New Roman"/>
                <w:iCs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noProof/>
                <w:spacing w:val="-4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1200150</wp:posOffset>
                  </wp:positionH>
                  <wp:positionV relativeFrom="paragraph">
                    <wp:posOffset>-71755</wp:posOffset>
                  </wp:positionV>
                  <wp:extent cx="704850" cy="300355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00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7FAC" w:rsidRPr="00AD4BD2">
              <w:rPr>
                <w:rFonts w:ascii="Times New Roman" w:eastAsia="Times New Roman" w:hAnsi="Times New Roman" w:cs="Times New Roman"/>
                <w:iCs/>
                <w:spacing w:val="-4"/>
                <w:sz w:val="24"/>
                <w:szCs w:val="24"/>
                <w:lang w:eastAsia="ru-RU"/>
              </w:rPr>
              <w:t xml:space="preserve">Руководитель ВКР _________ Д.В. Парфенов </w:t>
            </w:r>
          </w:p>
        </w:tc>
        <w:tc>
          <w:tcPr>
            <w:tcW w:w="284" w:type="dxa"/>
          </w:tcPr>
          <w:p w:rsidR="002F7FAC" w:rsidRPr="00AD4BD2" w:rsidRDefault="002F7FAC" w:rsidP="005215A7">
            <w:pPr>
              <w:tabs>
                <w:tab w:val="left" w:leader="underscore" w:pos="5827"/>
              </w:tabs>
              <w:spacing w:after="0" w:line="413" w:lineRule="exact"/>
              <w:jc w:val="both"/>
              <w:rPr>
                <w:rFonts w:ascii="Times New Roman" w:eastAsia="Times New Roman" w:hAnsi="Times New Roman" w:cs="Times New Roman"/>
                <w:iCs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center"/>
          </w:tcPr>
          <w:p w:rsidR="002F7FAC" w:rsidRPr="00AD4BD2" w:rsidRDefault="002F7FAC" w:rsidP="005215A7">
            <w:pPr>
              <w:tabs>
                <w:tab w:val="left" w:leader="underscore" w:pos="5827"/>
              </w:tabs>
              <w:spacing w:after="0" w:line="413" w:lineRule="exact"/>
              <w:jc w:val="center"/>
              <w:rPr>
                <w:rFonts w:ascii="Times New Roman" w:eastAsia="Times New Roman" w:hAnsi="Times New Roman" w:cs="Times New Roman"/>
                <w:iCs/>
                <w:spacing w:val="-4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iCs/>
                <w:spacing w:val="-4"/>
                <w:sz w:val="24"/>
                <w:szCs w:val="24"/>
                <w:lang w:eastAsia="ru-RU"/>
              </w:rPr>
              <w:t>Обучающийся ____________Б.А. Гогинян</w:t>
            </w:r>
          </w:p>
        </w:tc>
      </w:tr>
      <w:tr w:rsidR="002F7FAC" w:rsidRPr="00AD4BD2" w:rsidTr="005215A7">
        <w:tc>
          <w:tcPr>
            <w:tcW w:w="4786" w:type="dxa"/>
          </w:tcPr>
          <w:p w:rsidR="002F7FAC" w:rsidRPr="00AD4BD2" w:rsidRDefault="002F7FAC" w:rsidP="005215A7">
            <w:pPr>
              <w:tabs>
                <w:tab w:val="left" w:leader="underscore" w:pos="5827"/>
              </w:tabs>
              <w:spacing w:after="0" w:line="413" w:lineRule="exact"/>
              <w:jc w:val="center"/>
              <w:rPr>
                <w:rFonts w:ascii="Times New Roman" w:eastAsia="Times New Roman" w:hAnsi="Times New Roman" w:cs="Times New Roman"/>
                <w:iCs/>
                <w:spacing w:val="-4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iCs/>
                <w:spacing w:val="-4"/>
                <w:sz w:val="24"/>
                <w:szCs w:val="24"/>
                <w:lang w:eastAsia="ru-RU"/>
              </w:rPr>
              <w:t>«_____»________________2020 г.</w:t>
            </w:r>
          </w:p>
        </w:tc>
        <w:tc>
          <w:tcPr>
            <w:tcW w:w="284" w:type="dxa"/>
          </w:tcPr>
          <w:p w:rsidR="002F7FAC" w:rsidRPr="00AD4BD2" w:rsidRDefault="002F7FAC" w:rsidP="005215A7">
            <w:pPr>
              <w:tabs>
                <w:tab w:val="left" w:leader="underscore" w:pos="5827"/>
              </w:tabs>
              <w:spacing w:after="0" w:line="413" w:lineRule="exact"/>
              <w:jc w:val="both"/>
              <w:rPr>
                <w:rFonts w:ascii="Times New Roman" w:eastAsia="Times New Roman" w:hAnsi="Times New Roman" w:cs="Times New Roman"/>
                <w:iCs/>
                <w:spacing w:val="-4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</w:tcPr>
          <w:p w:rsidR="002F7FAC" w:rsidRPr="00AD4BD2" w:rsidRDefault="002F7FAC" w:rsidP="005215A7">
            <w:pPr>
              <w:tabs>
                <w:tab w:val="left" w:leader="underscore" w:pos="5827"/>
              </w:tabs>
              <w:spacing w:after="0" w:line="413" w:lineRule="exact"/>
              <w:jc w:val="center"/>
              <w:rPr>
                <w:rFonts w:ascii="Times New Roman" w:eastAsia="Times New Roman" w:hAnsi="Times New Roman" w:cs="Times New Roman"/>
                <w:iCs/>
                <w:spacing w:val="-4"/>
                <w:sz w:val="24"/>
                <w:szCs w:val="24"/>
                <w:lang w:eastAsia="ru-RU"/>
              </w:rPr>
            </w:pPr>
            <w:r w:rsidRPr="00AD4BD2">
              <w:rPr>
                <w:rFonts w:ascii="Times New Roman" w:eastAsia="Times New Roman" w:hAnsi="Times New Roman" w:cs="Times New Roman"/>
                <w:iCs/>
                <w:spacing w:val="-4"/>
                <w:sz w:val="24"/>
                <w:szCs w:val="24"/>
                <w:lang w:eastAsia="ru-RU"/>
              </w:rPr>
              <w:t>«_____»_______________2020 г.</w:t>
            </w:r>
          </w:p>
        </w:tc>
      </w:tr>
    </w:tbl>
    <w:p w:rsidR="002F7FAC" w:rsidRPr="00AD4BD2" w:rsidRDefault="002F7FAC" w:rsidP="002F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CE8" w:rsidRDefault="00D60CE8">
      <w:bookmarkStart w:id="0" w:name="_GoBack"/>
      <w:bookmarkEnd w:id="0"/>
    </w:p>
    <w:sectPr w:rsidR="00D60CE8" w:rsidSect="00D60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8661F"/>
    <w:multiLevelType w:val="hybridMultilevel"/>
    <w:tmpl w:val="7370291E"/>
    <w:lvl w:ilvl="0" w:tplc="FA9820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F7FAC"/>
    <w:rsid w:val="000809CB"/>
    <w:rsid w:val="002B6AC1"/>
    <w:rsid w:val="002F7FAC"/>
    <w:rsid w:val="007F370B"/>
    <w:rsid w:val="0088266F"/>
    <w:rsid w:val="00D60CE8"/>
    <w:rsid w:val="00EF5D02"/>
    <w:rsid w:val="00F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2794D"/>
  <w15:docId w15:val="{21881171-1AAC-4BAA-B03F-B49DE9E3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FAC"/>
    <w:pPr>
      <w:spacing w:after="160" w:line="259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unhideWhenUsed/>
    <w:rsid w:val="002F7FAC"/>
    <w:rPr>
      <w:sz w:val="16"/>
      <w:szCs w:val="16"/>
    </w:rPr>
  </w:style>
  <w:style w:type="paragraph" w:styleId="a4">
    <w:name w:val="annotation text"/>
    <w:basedOn w:val="a"/>
    <w:link w:val="a5"/>
    <w:semiHidden/>
    <w:unhideWhenUsed/>
    <w:rsid w:val="002F7FA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semiHidden/>
    <w:rsid w:val="002F7FAC"/>
    <w:rPr>
      <w:rFonts w:eastAsiaTheme="minorEastAsia"/>
      <w:sz w:val="20"/>
      <w:szCs w:val="20"/>
    </w:rPr>
  </w:style>
  <w:style w:type="table" w:customStyle="1" w:styleId="3">
    <w:name w:val="Сетка таблицы3"/>
    <w:basedOn w:val="a1"/>
    <w:uiPriority w:val="59"/>
    <w:rsid w:val="002F7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59"/>
    <w:rsid w:val="002F7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F7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F7FAC"/>
    <w:rPr>
      <w:rFonts w:ascii="Tahoma" w:eastAsiaTheme="minorEastAsi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F7FAC"/>
    <w:pPr>
      <w:ind w:left="720"/>
      <w:contextualSpacing/>
    </w:pPr>
  </w:style>
  <w:style w:type="paragraph" w:styleId="aa">
    <w:name w:val="annotation subject"/>
    <w:basedOn w:val="a4"/>
    <w:next w:val="a4"/>
    <w:link w:val="ab"/>
    <w:uiPriority w:val="99"/>
    <w:semiHidden/>
    <w:unhideWhenUsed/>
    <w:rsid w:val="002F7FAC"/>
    <w:rPr>
      <w:b/>
      <w:bCs/>
    </w:rPr>
  </w:style>
  <w:style w:type="character" w:customStyle="1" w:styleId="ab">
    <w:name w:val="Тема примечания Знак"/>
    <w:basedOn w:val="a5"/>
    <w:link w:val="aa"/>
    <w:uiPriority w:val="99"/>
    <w:semiHidden/>
    <w:rsid w:val="002F7FAC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Борис Гогинян</cp:lastModifiedBy>
  <cp:revision>5</cp:revision>
  <dcterms:created xsi:type="dcterms:W3CDTF">2020-06-02T07:18:00Z</dcterms:created>
  <dcterms:modified xsi:type="dcterms:W3CDTF">2020-06-03T12:38:00Z</dcterms:modified>
</cp:coreProperties>
</file>